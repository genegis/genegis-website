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CF" w:rsidRPr="00AE5580" w:rsidRDefault="00E60317" w:rsidP="00E60317">
      <w:pPr>
        <w:jc w:val="center"/>
        <w:rPr>
          <w:ins w:id="0" w:author="Shaun Walbridge" w:date="2013-10-11T01:02:00Z"/>
          <w:rFonts w:ascii="Delicious Heavy" w:hAnsi="Delicious Heavy" w:cs="Times New Roman"/>
          <w:sz w:val="32"/>
          <w:szCs w:val="32"/>
          <w:rPrChange w:id="1" w:author="Shaun Walbridge" w:date="2013-10-11T01:09:00Z">
            <w:rPr>
              <w:ins w:id="2" w:author="Shaun Walbridge" w:date="2013-10-11T01:02:00Z"/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AE5580">
        <w:rPr>
          <w:rFonts w:ascii="Delicious Heavy" w:hAnsi="Delicious Heavy" w:cs="Times New Roman"/>
          <w:sz w:val="32"/>
          <w:szCs w:val="32"/>
          <w:rPrChange w:id="3" w:author="Shaun Walbridge" w:date="2013-10-11T01:0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Installation Instructions for geneGIS 0.2</w:t>
      </w:r>
    </w:p>
    <w:p w:rsidR="003E78F8" w:rsidRPr="00AE5580" w:rsidRDefault="003E78F8" w:rsidP="00E60317">
      <w:pPr>
        <w:jc w:val="center"/>
        <w:rPr>
          <w:rFonts w:ascii="Delicious Heavy" w:hAnsi="Delicious Heavy" w:cs="Times New Roman"/>
          <w:sz w:val="32"/>
          <w:szCs w:val="32"/>
          <w:rPrChange w:id="4" w:author="Shaun Walbridge" w:date="2013-10-11T01:09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ins w:id="5" w:author="Shaun Walbridge" w:date="2013-10-11T01:02:00Z">
        <w:r w:rsidRPr="00AE5580">
          <w:rPr>
            <w:rFonts w:ascii="Delicious Heavy" w:hAnsi="Delicious Heavy" w:cs="Times New Roman"/>
            <w:sz w:val="32"/>
            <w:szCs w:val="32"/>
            <w:rPrChange w:id="6" w:author="Shaun Walbridge" w:date="2013-10-11T01:09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(genegis.org)</w:t>
        </w:r>
      </w:ins>
    </w:p>
    <w:p w:rsidR="00797721" w:rsidRPr="00AE5580" w:rsidDel="00DB2A54" w:rsidRDefault="00797721" w:rsidP="00E60317">
      <w:pPr>
        <w:jc w:val="center"/>
        <w:rPr>
          <w:del w:id="7" w:author="Shaun Walbridge" w:date="2013-10-10T18:41:00Z"/>
          <w:rFonts w:ascii="Delicious Heavy" w:hAnsi="Delicious Heavy" w:cs="Times New Roman"/>
          <w:sz w:val="24"/>
          <w:szCs w:val="24"/>
          <w:rPrChange w:id="8" w:author="Shaun Walbridge" w:date="2013-10-11T01:10:00Z">
            <w:rPr>
              <w:del w:id="9" w:author="Shaun Walbridge" w:date="2013-10-10T18:41:00Z"/>
              <w:rFonts w:ascii="Times New Roman" w:hAnsi="Times New Roman" w:cs="Times New Roman"/>
              <w:b/>
              <w:sz w:val="24"/>
              <w:szCs w:val="24"/>
            </w:rPr>
          </w:rPrChange>
        </w:rPr>
      </w:pPr>
      <w:del w:id="10" w:author="Shaun Walbridge" w:date="2013-10-11T01:02:00Z">
        <w:r w:rsidRPr="00AE5580" w:rsidDel="003E78F8">
          <w:rPr>
            <w:rFonts w:ascii="Delicious Heavy" w:hAnsi="Delicious Heavy" w:cs="Times New Roman"/>
            <w:sz w:val="24"/>
            <w:szCs w:val="24"/>
            <w:rPrChange w:id="11" w:author="Shaun Walbridge" w:date="2013-10-11T01:10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(genegis.org)</w:delText>
        </w:r>
      </w:del>
    </w:p>
    <w:p w:rsidR="00E60317" w:rsidRPr="00AE5580" w:rsidDel="00DB2A54" w:rsidRDefault="00E60317" w:rsidP="00DB2A54">
      <w:pPr>
        <w:jc w:val="center"/>
        <w:rPr>
          <w:del w:id="12" w:author="Shaun Walbridge" w:date="2013-10-10T18:41:00Z"/>
          <w:rFonts w:ascii="Delicious Heavy" w:hAnsi="Delicious Heavy" w:cs="Times New Roman"/>
          <w:sz w:val="24"/>
          <w:szCs w:val="24"/>
          <w:rPrChange w:id="13" w:author="Shaun Walbridge" w:date="2013-10-11T01:10:00Z">
            <w:rPr>
              <w:del w:id="14" w:author="Shaun Walbridge" w:date="2013-10-10T18:41:00Z"/>
              <w:rFonts w:ascii="Times New Roman" w:hAnsi="Times New Roman" w:cs="Times New Roman"/>
              <w:sz w:val="24"/>
              <w:szCs w:val="24"/>
            </w:rPr>
          </w:rPrChange>
        </w:rPr>
        <w:pPrChange w:id="15" w:author="Shaun Walbridge" w:date="2013-10-10T18:41:00Z">
          <w:pPr/>
        </w:pPrChange>
      </w:pPr>
    </w:p>
    <w:p w:rsidR="00797721" w:rsidRPr="00AE5580" w:rsidRDefault="00E60317" w:rsidP="00EA6866">
      <w:pPr>
        <w:pStyle w:val="ListParagraph"/>
        <w:numPr>
          <w:ilvl w:val="0"/>
          <w:numId w:val="4"/>
        </w:numPr>
        <w:ind w:left="360"/>
        <w:rPr>
          <w:rFonts w:ascii="Franklin Gothic Book" w:hAnsi="Franklin Gothic Book" w:cs="Times New Roman"/>
          <w:sz w:val="24"/>
          <w:szCs w:val="24"/>
          <w:rPrChange w:id="16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Delicious Heavy" w:hAnsi="Delicious Heavy" w:cs="Times New Roman"/>
          <w:sz w:val="24"/>
          <w:szCs w:val="24"/>
          <w:rPrChange w:id="17" w:author="Shaun Walbridge" w:date="2013-10-11T01:10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Software requirements</w:t>
      </w:r>
      <w:del w:id="18" w:author="Shaun Walbridge" w:date="2013-10-11T01:10:00Z">
        <w:r w:rsidRPr="00AE5580" w:rsidDel="00AE5580">
          <w:rPr>
            <w:rFonts w:ascii="Franklin Gothic Book" w:hAnsi="Franklin Gothic Book" w:cs="Times New Roman"/>
            <w:b/>
            <w:sz w:val="24"/>
            <w:szCs w:val="24"/>
            <w:rPrChange w:id="19" w:author="Shaun Walbridge" w:date="2013-10-11T01:08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:</w:delText>
        </w:r>
      </w:del>
      <w:r w:rsidRPr="00AE5580">
        <w:rPr>
          <w:rFonts w:ascii="Franklin Gothic Book" w:hAnsi="Franklin Gothic Book" w:cs="Times New Roman"/>
          <w:sz w:val="24"/>
          <w:szCs w:val="24"/>
          <w:rPrChange w:id="20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</w:r>
    </w:p>
    <w:p w:rsidR="00797721" w:rsidRPr="00AE5580" w:rsidRDefault="00E60317" w:rsidP="00797721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sz w:val="24"/>
          <w:szCs w:val="24"/>
          <w:rPrChange w:id="21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22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ArcGIS for Desktop Version 10.1 </w:t>
      </w:r>
      <w:r w:rsidR="00D65462" w:rsidRPr="00AE5580">
        <w:rPr>
          <w:rFonts w:ascii="Franklin Gothic Book" w:hAnsi="Franklin Gothic Book" w:cs="Times New Roman"/>
          <w:sz w:val="24"/>
          <w:szCs w:val="24"/>
          <w:rPrChange w:id="23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or 10.2</w:t>
      </w:r>
    </w:p>
    <w:p w:rsidR="00797721" w:rsidRPr="00AE5580" w:rsidRDefault="00797721" w:rsidP="00797721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2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del w:id="25" w:author="Shaun Walbridge" w:date="2013-10-10T18:29:00Z">
        <w:r w:rsidRPr="00AE5580" w:rsidDel="005967F0">
          <w:rPr>
            <w:rFonts w:ascii="Franklin Gothic Book" w:hAnsi="Franklin Gothic Book" w:cs="Times New Roman"/>
            <w:sz w:val="24"/>
            <w:szCs w:val="24"/>
            <w:rPrChange w:id="26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ins w:id="27" w:author="Shaun Walbridge" w:date="2013-10-10T18:29:00Z">
        <w:r w:rsidR="005967F0" w:rsidRPr="00AE5580">
          <w:rPr>
            <w:rFonts w:ascii="Franklin Gothic Book" w:hAnsi="Franklin Gothic Book" w:cs="Times New Roman"/>
            <w:sz w:val="24"/>
            <w:szCs w:val="24"/>
            <w:rPrChange w:id="28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</w:ins>
      <w:r w:rsidRPr="00AE5580">
        <w:rPr>
          <w:rFonts w:ascii="Franklin Gothic Book" w:hAnsi="Franklin Gothic Book" w:cs="Times New Roman"/>
          <w:sz w:val="24"/>
          <w:szCs w:val="24"/>
          <w:rPrChange w:id="29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free 60-day trial is available from:</w:t>
      </w:r>
    </w:p>
    <w:p w:rsidR="00316C22" w:rsidRPr="00AE5580" w:rsidRDefault="00E418AD" w:rsidP="00797721">
      <w:pPr>
        <w:pStyle w:val="ListParagraph"/>
        <w:ind w:left="1080"/>
        <w:rPr>
          <w:rStyle w:val="Hyperlink"/>
          <w:rFonts w:ascii="Franklin Gothic Book" w:hAnsi="Franklin Gothic Book" w:cs="Times New Roman"/>
          <w:sz w:val="24"/>
          <w:szCs w:val="24"/>
          <w:rPrChange w:id="30" w:author="Shaun Walbridge" w:date="2013-10-11T01:08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/>
          <w:rPrChange w:id="31" w:author="Shaun Walbridge" w:date="2013-10-11T01:08:00Z">
            <w:rPr/>
          </w:rPrChange>
        </w:rPr>
        <w:fldChar w:fldCharType="begin"/>
      </w:r>
      <w:r w:rsidRPr="00AE5580">
        <w:rPr>
          <w:rFonts w:ascii="Franklin Gothic Book" w:hAnsi="Franklin Gothic Book"/>
          <w:rPrChange w:id="32" w:author="Shaun Walbridge" w:date="2013-10-11T01:08:00Z">
            <w:rPr/>
          </w:rPrChange>
        </w:rPr>
        <w:instrText xml:space="preserve"> HYPERLINK "http://www.esri.com/software/arcgis/arcgis-for-desktop/free-trial" </w:instrText>
      </w:r>
      <w:r w:rsidRPr="00AE5580">
        <w:rPr>
          <w:rFonts w:ascii="Franklin Gothic Book" w:hAnsi="Franklin Gothic Book"/>
          <w:rPrChange w:id="33" w:author="Shaun Walbridge" w:date="2013-10-11T01:08:00Z">
            <w:rPr/>
          </w:rPrChange>
        </w:rPr>
        <w:fldChar w:fldCharType="separate"/>
      </w:r>
      <w:r w:rsidR="00C82674" w:rsidRPr="00AE5580">
        <w:rPr>
          <w:rStyle w:val="Hyperlink"/>
          <w:rFonts w:ascii="Franklin Gothic Book" w:hAnsi="Franklin Gothic Book" w:cs="Times New Roman"/>
          <w:sz w:val="24"/>
          <w:szCs w:val="24"/>
          <w:rPrChange w:id="34" w:author="Shaun Walbridge" w:date="2013-10-11T01:08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http://www.esri.com/software/arcgis/arcgis-for-desktop/free-trial</w:t>
      </w:r>
      <w:r w:rsidRPr="00AE5580">
        <w:rPr>
          <w:rStyle w:val="Hyperlink"/>
          <w:rFonts w:ascii="Franklin Gothic Book" w:hAnsi="Franklin Gothic Book" w:cs="Times New Roman"/>
          <w:sz w:val="24"/>
          <w:szCs w:val="24"/>
          <w:rPrChange w:id="35" w:author="Shaun Walbridge" w:date="2013-10-11T01:08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316C22" w:rsidRPr="00AE5580" w:rsidRDefault="00316C22" w:rsidP="00316C22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36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37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NOTE:</w:t>
      </w:r>
      <w:r w:rsidR="00A86E9E" w:rsidRPr="00AE5580">
        <w:rPr>
          <w:rFonts w:ascii="Franklin Gothic Book" w:hAnsi="Franklin Gothic Book" w:cs="Times New Roman"/>
          <w:sz w:val="24"/>
          <w:szCs w:val="24"/>
          <w:rPrChange w:id="38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If you have an earlier </w:t>
      </w:r>
      <w:r w:rsidRPr="00AE5580">
        <w:rPr>
          <w:rFonts w:ascii="Franklin Gothic Book" w:hAnsi="Franklin Gothic Book" w:cs="Times New Roman"/>
          <w:sz w:val="24"/>
          <w:szCs w:val="24"/>
          <w:rPrChange w:id="39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version of ArcGIS for Desktop installed (e.g. 9.3 or 10</w:t>
      </w:r>
      <w:ins w:id="40" w:author="Shaun Walbridge" w:date="2013-10-10T18:29:00Z">
        <w:r w:rsidR="005967F0" w:rsidRPr="00AE5580">
          <w:rPr>
            <w:rFonts w:ascii="Franklin Gothic Book" w:hAnsi="Franklin Gothic Book" w:cs="Times New Roman"/>
            <w:sz w:val="24"/>
            <w:szCs w:val="24"/>
            <w:rPrChange w:id="41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.0</w:t>
        </w:r>
      </w:ins>
      <w:r w:rsidRPr="00AE5580">
        <w:rPr>
          <w:rFonts w:ascii="Franklin Gothic Book" w:hAnsi="Franklin Gothic Book" w:cs="Times New Roman"/>
          <w:sz w:val="24"/>
          <w:szCs w:val="24"/>
          <w:rPrChange w:id="42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) you must completely unin</w:t>
      </w:r>
      <w:r w:rsidR="00D65462" w:rsidRPr="00AE5580">
        <w:rPr>
          <w:rFonts w:ascii="Franklin Gothic Book" w:hAnsi="Franklin Gothic Book" w:cs="Times New Roman"/>
          <w:sz w:val="24"/>
          <w:szCs w:val="24"/>
          <w:rPrChange w:id="43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stall it before installing 10.1 or 10.2</w:t>
      </w:r>
    </w:p>
    <w:p w:rsidR="00316C22" w:rsidRPr="00AE5580" w:rsidRDefault="005A03B3" w:rsidP="00316C22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4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45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NOTE: </w:t>
      </w:r>
      <w:r w:rsidR="00316C22" w:rsidRPr="00AE5580">
        <w:rPr>
          <w:rFonts w:ascii="Franklin Gothic Book" w:hAnsi="Franklin Gothic Book" w:cs="Times New Roman"/>
          <w:sz w:val="24"/>
          <w:szCs w:val="24"/>
          <w:rPrChange w:id="46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ArcGIS runs solely on Windows operating systems.  If you want to run ArcGIS on a Macintosh operating system, you must first set up your computer to run Windows OS via a Windows emulation software program (e.g. Apple's </w:t>
      </w:r>
      <w:ins w:id="47" w:author="Shaun Walbridge" w:date="2013-10-11T01:03:00Z">
        <w:r w:rsidR="003E78F8" w:rsidRPr="00AE5580">
          <w:rPr>
            <w:rFonts w:ascii="Franklin Gothic Book" w:hAnsi="Franklin Gothic Book" w:cs="Times New Roman"/>
            <w:sz w:val="24"/>
            <w:szCs w:val="24"/>
            <w:rPrChange w:id="48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begin"/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49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instrText xml:space="preserve"> HYPERLINK "https://www.apple.com/support/bootcamp/" </w:instrTex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50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51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="00316C22" w:rsidRPr="00AE5580">
          <w:rPr>
            <w:rStyle w:val="Hyperlink"/>
            <w:rFonts w:ascii="Franklin Gothic Book" w:hAnsi="Franklin Gothic Book" w:cs="Times New Roman"/>
            <w:sz w:val="24"/>
            <w:szCs w:val="24"/>
            <w:rPrChange w:id="52" w:author="Shaun Walbridge" w:date="2013-10-11T01:08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Boot Camp</w: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53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  <w:r w:rsidR="00316C22" w:rsidRPr="00AE5580">
        <w:rPr>
          <w:rFonts w:ascii="Franklin Gothic Book" w:hAnsi="Franklin Gothic Book" w:cs="Times New Roman"/>
          <w:sz w:val="24"/>
          <w:szCs w:val="24"/>
          <w:rPrChange w:id="5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del w:id="55" w:author="Shaun Walbridge" w:date="2013-10-10T18:30:00Z">
        <w:r w:rsidRPr="00AE5580" w:rsidDel="005967F0">
          <w:rPr>
            <w:rFonts w:ascii="Franklin Gothic Book" w:hAnsi="Franklin Gothic Book" w:cs="Times New Roman"/>
            <w:sz w:val="24"/>
            <w:szCs w:val="24"/>
            <w:rPrChange w:id="56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Microsoft's Virtual PC</w:delText>
        </w:r>
      </w:del>
      <w:ins w:id="57" w:author="Shaun Walbridge" w:date="2013-10-10T18:30:00Z">
        <w:r w:rsidR="005967F0" w:rsidRPr="00AE5580">
          <w:rPr>
            <w:rFonts w:ascii="Franklin Gothic Book" w:hAnsi="Franklin Gothic Book" w:cs="Times New Roman"/>
            <w:sz w:val="24"/>
            <w:szCs w:val="24"/>
            <w:rPrChange w:id="58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Oracle’s </w:t>
        </w:r>
      </w:ins>
      <w:ins w:id="59" w:author="Shaun Walbridge" w:date="2013-10-11T01:03:00Z">
        <w:r w:rsidR="003E78F8" w:rsidRPr="00AE5580">
          <w:rPr>
            <w:rFonts w:ascii="Franklin Gothic Book" w:hAnsi="Franklin Gothic Book" w:cs="Times New Roman"/>
            <w:sz w:val="24"/>
            <w:szCs w:val="24"/>
            <w:rPrChange w:id="60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begin"/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61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instrText xml:space="preserve"> HYPERLINK "https://www.virtualbox.org/" </w:instrTex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62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63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="005967F0" w:rsidRPr="00AE5580">
          <w:rPr>
            <w:rStyle w:val="Hyperlink"/>
            <w:rFonts w:ascii="Franklin Gothic Book" w:hAnsi="Franklin Gothic Book" w:cs="Times New Roman"/>
            <w:sz w:val="24"/>
            <w:szCs w:val="24"/>
            <w:rPrChange w:id="64" w:author="Shaun Walbridge" w:date="2013-10-11T01:08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VirtualBox</w: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65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  <w:r w:rsidRPr="00AE5580">
        <w:rPr>
          <w:rFonts w:ascii="Franklin Gothic Book" w:hAnsi="Franklin Gothic Book" w:cs="Times New Roman"/>
          <w:sz w:val="24"/>
          <w:szCs w:val="24"/>
          <w:rPrChange w:id="66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ins w:id="67" w:author="Shaun Walbridge" w:date="2013-10-11T04:03:00Z">
        <w:r w:rsidR="00E418AD">
          <w:rPr>
            <w:rFonts w:ascii="Franklin Gothic Book" w:hAnsi="Franklin Gothic Book" w:cs="Times New Roman"/>
            <w:sz w:val="24"/>
            <w:szCs w:val="24"/>
          </w:rPr>
          <w:t xml:space="preserve">or </w:t>
        </w:r>
      </w:ins>
      <w:r w:rsidRPr="00AE5580">
        <w:rPr>
          <w:rFonts w:ascii="Franklin Gothic Book" w:hAnsi="Franklin Gothic Book" w:cs="Times New Roman"/>
          <w:sz w:val="24"/>
          <w:szCs w:val="24"/>
          <w:rPrChange w:id="68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VMware</w:t>
      </w:r>
      <w:ins w:id="69" w:author="Shaun Walbridge" w:date="2013-10-11T01:07:00Z">
        <w:r w:rsidR="003E78F8" w:rsidRPr="00AE5580">
          <w:rPr>
            <w:rFonts w:ascii="Franklin Gothic Book" w:hAnsi="Franklin Gothic Book" w:cs="Times New Roman"/>
            <w:sz w:val="24"/>
            <w:szCs w:val="24"/>
            <w:rPrChange w:id="70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71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begin"/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72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instrText xml:space="preserve"> HYPERLINK "http://www.vmware.com/products/fusion/" </w:instrTex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73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74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="003E78F8" w:rsidRPr="00AE5580">
          <w:rPr>
            <w:rStyle w:val="Hyperlink"/>
            <w:rFonts w:ascii="Franklin Gothic Book" w:hAnsi="Franklin Gothic Book" w:cs="Times New Roman"/>
            <w:sz w:val="24"/>
            <w:szCs w:val="24"/>
            <w:rPrChange w:id="75" w:author="Shaun Walbridge" w:date="2013-10-11T01:08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Fusion</w:t>
        </w:r>
        <w:r w:rsidR="003E78F8" w:rsidRPr="00AE5580">
          <w:rPr>
            <w:rFonts w:ascii="Franklin Gothic Book" w:hAnsi="Franklin Gothic Book" w:cs="Times New Roman"/>
            <w:sz w:val="24"/>
            <w:szCs w:val="24"/>
            <w:rPrChange w:id="76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  <w:r w:rsidRPr="00AE5580">
        <w:rPr>
          <w:rFonts w:ascii="Franklin Gothic Book" w:hAnsi="Franklin Gothic Book" w:cs="Times New Roman"/>
          <w:sz w:val="24"/>
          <w:szCs w:val="24"/>
          <w:rPrChange w:id="77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).</w:t>
      </w:r>
    </w:p>
    <w:p w:rsidR="00C82674" w:rsidRPr="00AE5580" w:rsidRDefault="00C82674" w:rsidP="00797721">
      <w:pPr>
        <w:pStyle w:val="ListParagraph"/>
        <w:ind w:left="1080"/>
        <w:rPr>
          <w:rFonts w:ascii="Franklin Gothic Book" w:hAnsi="Franklin Gothic Book" w:cs="Times New Roman"/>
          <w:sz w:val="24"/>
          <w:szCs w:val="24"/>
          <w:rPrChange w:id="78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797721" w:rsidRPr="00AE5580" w:rsidRDefault="00D65462" w:rsidP="00797721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sz w:val="24"/>
          <w:szCs w:val="24"/>
          <w:rPrChange w:id="79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80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If using ArcGIS 10.1, you will also need the </w:t>
      </w:r>
      <w:r w:rsidR="00797721" w:rsidRPr="00AE5580">
        <w:rPr>
          <w:rFonts w:ascii="Franklin Gothic Book" w:hAnsi="Franklin Gothic Book" w:cs="Times New Roman"/>
          <w:sz w:val="24"/>
          <w:szCs w:val="24"/>
          <w:rPrChange w:id="81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ArcGIS 10.1 SP1 for Desktop</w:t>
      </w:r>
      <w:del w:id="82" w:author="Shaun Walbridge" w:date="2013-10-11T01:07:00Z">
        <w:r w:rsidR="00797721" w:rsidRPr="00AE5580" w:rsidDel="00AE5580">
          <w:rPr>
            <w:rFonts w:ascii="Franklin Gothic Book" w:hAnsi="Franklin Gothic Book" w:cs="Times New Roman"/>
            <w:sz w:val="24"/>
            <w:szCs w:val="24"/>
            <w:rPrChange w:id="83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</w:p>
    <w:p w:rsidR="00797721" w:rsidRPr="00AE5580" w:rsidRDefault="00797721" w:rsidP="00797721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8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85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Available from</w:t>
      </w:r>
      <w:del w:id="86" w:author="Shaun Walbridge" w:date="2013-10-11T04:02:00Z">
        <w:r w:rsidRPr="00AE5580" w:rsidDel="00E418AD">
          <w:rPr>
            <w:rFonts w:ascii="Franklin Gothic Book" w:hAnsi="Franklin Gothic Book" w:cs="Times New Roman"/>
            <w:sz w:val="24"/>
            <w:szCs w:val="24"/>
            <w:rPrChange w:id="87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:</w:delText>
        </w:r>
      </w:del>
      <w:ins w:id="88" w:author="Shaun Walbridge" w:date="2013-10-11T04:02:00Z">
        <w:r w:rsidR="00E418AD">
          <w:rPr>
            <w:rFonts w:ascii="Franklin Gothic Book" w:hAnsi="Franklin Gothic Book" w:cs="Times New Roman"/>
            <w:sz w:val="24"/>
            <w:szCs w:val="24"/>
          </w:rPr>
          <w:t xml:space="preserve"> </w:t>
        </w:r>
        <w:r w:rsidR="00E418AD">
          <w:rPr>
            <w:rFonts w:ascii="Franklin Gothic Book" w:hAnsi="Franklin Gothic Book" w:cs="Times New Roman"/>
            <w:sz w:val="24"/>
            <w:szCs w:val="24"/>
          </w:rPr>
          <w:fldChar w:fldCharType="begin"/>
        </w:r>
        <w:r w:rsidR="00E418AD">
          <w:rPr>
            <w:rFonts w:ascii="Franklin Gothic Book" w:hAnsi="Franklin Gothic Book" w:cs="Times New Roman"/>
            <w:sz w:val="24"/>
            <w:szCs w:val="24"/>
          </w:rPr>
          <w:instrText xml:space="preserve"> HYPERLINK "http://tinyurl.com/esripatches" </w:instrText>
        </w:r>
        <w:r w:rsidR="00E418AD">
          <w:rPr>
            <w:rFonts w:ascii="Franklin Gothic Book" w:hAnsi="Franklin Gothic Book" w:cs="Times New Roman"/>
            <w:sz w:val="24"/>
            <w:szCs w:val="24"/>
          </w:rPr>
        </w:r>
        <w:r w:rsidR="00E418AD">
          <w:rPr>
            <w:rFonts w:ascii="Franklin Gothic Book" w:hAnsi="Franklin Gothic Book" w:cs="Times New Roman"/>
            <w:sz w:val="24"/>
            <w:szCs w:val="24"/>
          </w:rPr>
          <w:fldChar w:fldCharType="separate"/>
        </w:r>
        <w:r w:rsidR="00E418AD" w:rsidRPr="00E418AD">
          <w:rPr>
            <w:rStyle w:val="Hyperlink"/>
            <w:rFonts w:ascii="Franklin Gothic Book" w:hAnsi="Franklin Gothic Book" w:cs="Times New Roman"/>
            <w:sz w:val="24"/>
            <w:szCs w:val="24"/>
          </w:rPr>
          <w:t>http://tinyurl.com/esripatches</w:t>
        </w:r>
        <w:r w:rsidR="00E418AD">
          <w:rPr>
            <w:rFonts w:ascii="Franklin Gothic Book" w:hAnsi="Franklin Gothic Book" w:cs="Times New Roman"/>
            <w:sz w:val="24"/>
            <w:szCs w:val="24"/>
          </w:rPr>
          <w:fldChar w:fldCharType="end"/>
        </w:r>
      </w:ins>
    </w:p>
    <w:p w:rsidR="00797721" w:rsidRPr="00AE5580" w:rsidDel="00E418AD" w:rsidRDefault="00C82674" w:rsidP="00AE5580">
      <w:pPr>
        <w:pStyle w:val="ListParagraph"/>
        <w:ind w:left="1080"/>
        <w:rPr>
          <w:del w:id="89" w:author="Shaun Walbridge" w:date="2013-10-11T04:02:00Z"/>
          <w:rFonts w:ascii="Franklin Gothic Book" w:hAnsi="Franklin Gothic Book" w:cs="Times New Roman"/>
          <w:sz w:val="24"/>
          <w:szCs w:val="24"/>
          <w:rPrChange w:id="90" w:author="Shaun Walbridge" w:date="2013-10-11T01:08:00Z">
            <w:rPr>
              <w:del w:id="91" w:author="Shaun Walbridge" w:date="2013-10-11T04:02:00Z"/>
              <w:rFonts w:ascii="Times New Roman" w:hAnsi="Times New Roman" w:cs="Times New Roman"/>
              <w:sz w:val="24"/>
              <w:szCs w:val="24"/>
            </w:rPr>
          </w:rPrChange>
        </w:rPr>
        <w:pPrChange w:id="92" w:author="Shaun Walbridge" w:date="2013-10-11T01:11:00Z">
          <w:pPr>
            <w:pStyle w:val="ListParagraph"/>
            <w:ind w:left="1440" w:hanging="360"/>
          </w:pPr>
        </w:pPrChange>
      </w:pPr>
      <w:del w:id="93" w:author="Shaun Walbridge" w:date="2013-10-11T04:02:00Z">
        <w:r w:rsidRPr="00E418AD" w:rsidDel="00E418AD">
          <w:rPr>
            <w:rFonts w:ascii="Franklin Gothic Book" w:hAnsi="Franklin Gothic Book" w:cs="Times New Roman"/>
            <w:sz w:val="24"/>
            <w:szCs w:val="24"/>
            <w:rPrChange w:id="94" w:author="Shaun Walbridge" w:date="2013-10-11T04:02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delText>http://rt.esri.com/en/downloads/patches-servicepacks/view/productid/160/metaid/1913</w:delText>
        </w:r>
      </w:del>
    </w:p>
    <w:p w:rsidR="00C82674" w:rsidRPr="00AE5580" w:rsidRDefault="00C82674" w:rsidP="00C82674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95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96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Under ArcGIS 10.1 SP1 Setups, select</w:t>
      </w:r>
      <w:ins w:id="97" w:author="Shaun Walbridge" w:date="2013-10-11T04:02:00Z">
        <w:r w:rsidR="00E418AD">
          <w:rPr>
            <w:rFonts w:ascii="Franklin Gothic Book" w:hAnsi="Franklin Gothic Book" w:cs="Times New Roman"/>
            <w:sz w:val="24"/>
            <w:szCs w:val="24"/>
          </w:rPr>
          <w:t>:</w:t>
        </w:r>
      </w:ins>
      <w:r w:rsidRPr="00AE5580">
        <w:rPr>
          <w:rFonts w:ascii="Franklin Gothic Book" w:hAnsi="Franklin Gothic Book" w:cs="Times New Roman"/>
          <w:sz w:val="24"/>
          <w:szCs w:val="24"/>
          <w:rPrChange w:id="98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C82674" w:rsidRPr="00AE5580" w:rsidRDefault="00C82674" w:rsidP="00156FB0">
      <w:pPr>
        <w:pStyle w:val="ListParagraph"/>
        <w:ind w:left="1080"/>
        <w:rPr>
          <w:rFonts w:ascii="Franklin Gothic Book" w:hAnsi="Franklin Gothic Book" w:cs="Times New Roman"/>
          <w:sz w:val="24"/>
          <w:szCs w:val="24"/>
          <w:rPrChange w:id="99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del w:id="100" w:author="Shaun Walbridge" w:date="2013-10-11T01:09:00Z">
        <w:r w:rsidRPr="00AE5580" w:rsidDel="00AE5580">
          <w:rPr>
            <w:rFonts w:ascii="Delicious Heavy" w:hAnsi="Delicious Heavy" w:cs="Times New Roman"/>
            <w:sz w:val="24"/>
            <w:szCs w:val="24"/>
            <w:rPrChange w:id="101" w:author="Shaun Walbridge" w:date="2013-10-11T01:10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 </w:delText>
        </w:r>
      </w:del>
      <w:r w:rsidRPr="00AE5580">
        <w:rPr>
          <w:rFonts w:ascii="Delicious Heavy" w:hAnsi="Delicious Heavy" w:cs="Times New Roman"/>
          <w:sz w:val="24"/>
          <w:szCs w:val="24"/>
          <w:rPrChange w:id="102" w:author="Shaun Walbridge" w:date="2013-10-11T01:10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Product</w:t>
      </w:r>
      <w:ins w:id="103" w:author="Shaun Walbridge" w:date="2013-10-11T01:09:00Z">
        <w:r w:rsidR="00AE5580">
          <w:rPr>
            <w:rFonts w:ascii="Franklin Gothic Book" w:hAnsi="Franklin Gothic Book" w:cs="Times New Roman"/>
            <w:b/>
            <w:sz w:val="24"/>
            <w:szCs w:val="24"/>
          </w:rPr>
          <w:t>:</w:t>
        </w:r>
      </w:ins>
      <w:r w:rsidRPr="00AE5580">
        <w:rPr>
          <w:rFonts w:ascii="Franklin Gothic Book" w:hAnsi="Franklin Gothic Book" w:cs="Times New Roman"/>
          <w:sz w:val="24"/>
          <w:szCs w:val="24"/>
          <w:rPrChange w:id="10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ArcGIS 10.1 SP1 for Desktop</w:t>
      </w:r>
      <w:r w:rsidRPr="00AE5580">
        <w:rPr>
          <w:rFonts w:ascii="Franklin Gothic Book" w:hAnsi="Franklin Gothic Book" w:cs="Times New Roman"/>
          <w:sz w:val="24"/>
          <w:szCs w:val="24"/>
          <w:rPrChange w:id="105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</w:r>
      <w:r w:rsidR="00156FB0" w:rsidRPr="00AE5580">
        <w:rPr>
          <w:rFonts w:ascii="Franklin Gothic Book" w:hAnsi="Franklin Gothic Book" w:cs="Times New Roman"/>
          <w:sz w:val="24"/>
          <w:szCs w:val="24"/>
          <w:rPrChange w:id="106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</w:r>
      <w:r w:rsidR="00156FB0" w:rsidRPr="00AE5580">
        <w:rPr>
          <w:rFonts w:ascii="Delicious Heavy" w:hAnsi="Delicious Heavy" w:cs="Times New Roman"/>
          <w:sz w:val="24"/>
          <w:szCs w:val="24"/>
          <w:rPrChange w:id="107" w:author="Shaun Walbridge" w:date="2013-10-11T01:10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Setup</w:t>
      </w:r>
      <w:ins w:id="108" w:author="Shaun Walbridge" w:date="2013-10-11T01:09:00Z">
        <w:r w:rsidR="00AE5580">
          <w:rPr>
            <w:rFonts w:ascii="Franklin Gothic Book" w:hAnsi="Franklin Gothic Book" w:cs="Times New Roman"/>
            <w:b/>
            <w:sz w:val="24"/>
            <w:szCs w:val="24"/>
          </w:rPr>
          <w:t>:</w:t>
        </w:r>
      </w:ins>
      <w:r w:rsidR="00156FB0" w:rsidRPr="00AE5580">
        <w:rPr>
          <w:rFonts w:ascii="Franklin Gothic Book" w:hAnsi="Franklin Gothic Book" w:cs="Times New Roman"/>
          <w:sz w:val="24"/>
          <w:szCs w:val="24"/>
          <w:rPrChange w:id="109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ArcGIS 10.1 for Desktop</w:t>
      </w:r>
    </w:p>
    <w:p w:rsidR="00C82674" w:rsidRPr="00AE5580" w:rsidRDefault="00C82674" w:rsidP="00C82674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110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111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Follow the installation instructions</w:t>
      </w:r>
      <w:ins w:id="112" w:author="Shaun Walbridge" w:date="2013-10-11T01:10:00Z">
        <w:r w:rsidR="00AE5580">
          <w:rPr>
            <w:rFonts w:ascii="Franklin Gothic Book" w:hAnsi="Franklin Gothic Book" w:cs="Times New Roman"/>
            <w:sz w:val="24"/>
            <w:szCs w:val="24"/>
          </w:rPr>
          <w:t>.</w:t>
        </w:r>
      </w:ins>
    </w:p>
    <w:p w:rsidR="00156FB0" w:rsidRPr="00AE5580" w:rsidRDefault="00C82674" w:rsidP="00156FB0">
      <w:pPr>
        <w:pStyle w:val="ListParagraph"/>
        <w:numPr>
          <w:ilvl w:val="0"/>
          <w:numId w:val="2"/>
        </w:numPr>
        <w:ind w:left="1080"/>
        <w:rPr>
          <w:rFonts w:ascii="Franklin Gothic Book" w:hAnsi="Franklin Gothic Book" w:cs="Times New Roman"/>
          <w:sz w:val="24"/>
          <w:szCs w:val="24"/>
          <w:rPrChange w:id="113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11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If you are unsure whether or not you already have the Service Pack (or which Service Pack) you have installed,</w:t>
      </w:r>
      <w:r w:rsidR="00156FB0" w:rsidRPr="00AE5580">
        <w:rPr>
          <w:rFonts w:ascii="Franklin Gothic Book" w:hAnsi="Franklin Gothic Book" w:cs="Times New Roman"/>
          <w:sz w:val="24"/>
          <w:szCs w:val="24"/>
          <w:rPrChange w:id="115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use the </w:t>
      </w:r>
      <w:del w:id="116" w:author="Shaun Walbridge" w:date="2013-10-11T01:11:00Z">
        <w:r w:rsidR="00156FB0" w:rsidRPr="00AE5580" w:rsidDel="00AE5580">
          <w:rPr>
            <w:rFonts w:ascii="Franklin Gothic Book" w:hAnsi="Franklin Gothic Book" w:cs="Times New Roman"/>
            <w:sz w:val="24"/>
            <w:szCs w:val="24"/>
            <w:rPrChange w:id="117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appropriate version of</w:delText>
        </w:r>
        <w:r w:rsidR="00316C22" w:rsidRPr="00AE5580" w:rsidDel="00AE5580">
          <w:rPr>
            <w:rFonts w:ascii="Franklin Gothic Book" w:hAnsi="Franklin Gothic Book" w:cs="Times New Roman"/>
            <w:sz w:val="24"/>
            <w:szCs w:val="24"/>
            <w:rPrChange w:id="118" w:author="Shaun Walbridge" w:date="2013-10-11T01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="00316C22" w:rsidRPr="00AE5580">
        <w:rPr>
          <w:rFonts w:ascii="Franklin Gothic Book" w:hAnsi="Franklin Gothic Book" w:cs="Times New Roman"/>
          <w:sz w:val="24"/>
          <w:szCs w:val="24"/>
          <w:rPrChange w:id="119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PatchFinder</w:t>
      </w:r>
      <w:r w:rsidR="00156FB0" w:rsidRPr="00AE5580">
        <w:rPr>
          <w:rFonts w:ascii="Franklin Gothic Book" w:hAnsi="Franklin Gothic Book" w:cs="Times New Roman"/>
          <w:sz w:val="24"/>
          <w:szCs w:val="24"/>
          <w:rPrChange w:id="120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</w:t>
      </w:r>
      <w:r w:rsidRPr="00AE5580">
        <w:rPr>
          <w:rFonts w:ascii="Franklin Gothic Book" w:hAnsi="Franklin Gothic Book" w:cs="Times New Roman"/>
          <w:sz w:val="24"/>
          <w:szCs w:val="24"/>
          <w:rPrChange w:id="121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located near the bottom of the webpage</w:t>
      </w:r>
      <w:r w:rsidR="00316C22" w:rsidRPr="00AE5580">
        <w:rPr>
          <w:rFonts w:ascii="Franklin Gothic Book" w:hAnsi="Franklin Gothic Book" w:cs="Times New Roman"/>
          <w:sz w:val="24"/>
          <w:szCs w:val="24"/>
          <w:rPrChange w:id="122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>:</w:t>
      </w:r>
    </w:p>
    <w:p w:rsidR="00156FB0" w:rsidRPr="00AE5580" w:rsidRDefault="00156FB0" w:rsidP="00156FB0">
      <w:pPr>
        <w:pStyle w:val="ListParagraph"/>
        <w:ind w:left="1080"/>
        <w:rPr>
          <w:rFonts w:ascii="Franklin Gothic Book" w:eastAsia="Times New Roman" w:hAnsi="Franklin Gothic Book" w:cs="Times New Roman"/>
          <w:sz w:val="24"/>
          <w:szCs w:val="24"/>
          <w:rPrChange w:id="12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hAnsi="Franklin Gothic Book" w:cs="Times New Roman"/>
          <w:sz w:val="24"/>
          <w:szCs w:val="24"/>
          <w:rPrChange w:id="124" w:author="Shaun Walbridge" w:date="2013-10-11T01:08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</w:r>
      <w:commentRangeStart w:id="125"/>
      <w:r w:rsidR="00E418AD" w:rsidRPr="00AE5580">
        <w:rPr>
          <w:rFonts w:ascii="Franklin Gothic Book" w:hAnsi="Franklin Gothic Book"/>
          <w:rPrChange w:id="126" w:author="Shaun Walbridge" w:date="2013-10-11T01:08:00Z">
            <w:rPr/>
          </w:rPrChange>
        </w:rPr>
        <w:fldChar w:fldCharType="begin"/>
      </w:r>
      <w:r w:rsidR="00E418AD" w:rsidRPr="00AE5580">
        <w:rPr>
          <w:rFonts w:ascii="Franklin Gothic Book" w:hAnsi="Franklin Gothic Book"/>
          <w:rPrChange w:id="127" w:author="Shaun Walbridge" w:date="2013-10-11T01:08:00Z">
            <w:rPr/>
          </w:rPrChange>
        </w:rPr>
        <w:instrText xml:space="preserve"> HYPERLINK "javascript:download(6100);" </w:instrText>
      </w:r>
      <w:r w:rsidR="00E418AD" w:rsidRPr="00AE5580">
        <w:rPr>
          <w:rFonts w:ascii="Franklin Gothic Book" w:hAnsi="Franklin Gothic Book"/>
          <w:rPrChange w:id="128" w:author="Shaun Walbridge" w:date="2013-10-11T01:08:00Z">
            <w:rPr/>
          </w:rPrChange>
        </w:rPr>
        <w:fldChar w:fldCharType="separate"/>
      </w:r>
      <w:r w:rsidR="00C82674" w:rsidRPr="00AE5580">
        <w:rPr>
          <w:rFonts w:ascii="Franklin Gothic Book" w:eastAsia="Times New Roman" w:hAnsi="Franklin Gothic Book" w:cs="Times New Roman"/>
          <w:color w:val="0000FF"/>
          <w:sz w:val="24"/>
          <w:szCs w:val="24"/>
          <w:u w:val="single"/>
          <w:rPrChange w:id="129" w:author="Shaun Walbridge" w:date="2013-10-11T01:08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  <w:t>PatchFinder for Windows</w:t>
      </w:r>
      <w:r w:rsidR="00E418AD" w:rsidRPr="00AE5580">
        <w:rPr>
          <w:rFonts w:ascii="Franklin Gothic Book" w:eastAsia="Times New Roman" w:hAnsi="Franklin Gothic Book" w:cs="Times New Roman"/>
          <w:color w:val="0000FF"/>
          <w:sz w:val="24"/>
          <w:szCs w:val="24"/>
          <w:u w:val="single"/>
          <w:rPrChange w:id="130" w:author="Shaun Walbridge" w:date="2013-10-11T01:08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  <w:fldChar w:fldCharType="end"/>
      </w:r>
      <w:commentRangeEnd w:id="125"/>
      <w:r w:rsidR="005967F0" w:rsidRPr="00AE5580">
        <w:rPr>
          <w:rStyle w:val="CommentReference"/>
          <w:rFonts w:ascii="Franklin Gothic Book" w:hAnsi="Franklin Gothic Book"/>
          <w:rPrChange w:id="131" w:author="Shaun Walbridge" w:date="2013-10-11T01:08:00Z">
            <w:rPr>
              <w:rStyle w:val="CommentReference"/>
            </w:rPr>
          </w:rPrChange>
        </w:rPr>
        <w:commentReference w:id="125"/>
      </w:r>
      <w:r w:rsidR="00C82674" w:rsidRPr="00AE5580">
        <w:rPr>
          <w:rFonts w:ascii="Franklin Gothic Book" w:eastAsia="Times New Roman" w:hAnsi="Franklin Gothic Book" w:cs="Times New Roman"/>
          <w:sz w:val="24"/>
          <w:szCs w:val="24"/>
          <w:rPrChange w:id="13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D65462" w:rsidRPr="00AE5580" w:rsidDel="005967F0" w:rsidRDefault="00156FB0" w:rsidP="00EA6866">
      <w:pPr>
        <w:pStyle w:val="ListParagraph"/>
        <w:ind w:left="1080"/>
        <w:rPr>
          <w:del w:id="133" w:author="Shaun Walbridge" w:date="2013-10-10T18:30:00Z"/>
          <w:rFonts w:ascii="Franklin Gothic Book" w:eastAsia="Times New Roman" w:hAnsi="Franklin Gothic Book" w:cs="Times New Roman"/>
          <w:sz w:val="24"/>
          <w:szCs w:val="24"/>
          <w:rPrChange w:id="134" w:author="Shaun Walbridge" w:date="2013-10-11T01:08:00Z">
            <w:rPr>
              <w:del w:id="135" w:author="Shaun Walbridge" w:date="2013-10-10T18:30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136" w:author="Shaun Walbridge" w:date="2013-10-10T18:30:00Z">
        <w:r w:rsidRPr="00AE5580" w:rsidDel="005967F0">
          <w:rPr>
            <w:rFonts w:ascii="Franklin Gothic Book" w:eastAsia="Times New Roman" w:hAnsi="Franklin Gothic Book" w:cs="Times New Roman"/>
            <w:sz w:val="24"/>
            <w:szCs w:val="24"/>
            <w:rPrChange w:id="137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</w:r>
        <w:r w:rsidR="00E418AD" w:rsidRPr="00AE5580" w:rsidDel="005967F0">
          <w:rPr>
            <w:rFonts w:ascii="Franklin Gothic Book" w:hAnsi="Franklin Gothic Book"/>
            <w:rPrChange w:id="138" w:author="Shaun Walbridge" w:date="2013-10-11T01:08:00Z">
              <w:rPr/>
            </w:rPrChange>
          </w:rPr>
          <w:fldChar w:fldCharType="begin"/>
        </w:r>
        <w:r w:rsidR="00E418AD" w:rsidRPr="00AE5580" w:rsidDel="005967F0">
          <w:rPr>
            <w:rFonts w:ascii="Franklin Gothic Book" w:hAnsi="Franklin Gothic Book"/>
            <w:rPrChange w:id="139" w:author="Shaun Walbridge" w:date="2013-10-11T01:08:00Z">
              <w:rPr/>
            </w:rPrChange>
          </w:rPr>
          <w:delInstrText xml:space="preserve"> HYPERLINK "javascript:download(6099);" </w:delInstrText>
        </w:r>
        <w:r w:rsidR="00E418AD" w:rsidRPr="00AE5580" w:rsidDel="005967F0">
          <w:rPr>
            <w:rFonts w:ascii="Franklin Gothic Book" w:hAnsi="Franklin Gothic Book"/>
            <w:rPrChange w:id="140" w:author="Shaun Walbridge" w:date="2013-10-11T01:08:00Z">
              <w:rPr/>
            </w:rPrChange>
          </w:rPr>
          <w:fldChar w:fldCharType="separate"/>
        </w:r>
        <w:r w:rsidR="00C82674" w:rsidRPr="00AE5580" w:rsidDel="005967F0">
          <w:rPr>
            <w:rFonts w:ascii="Franklin Gothic Book" w:eastAsia="Times New Roman" w:hAnsi="Franklin Gothic Book" w:cs="Times New Roman"/>
            <w:color w:val="0000FF"/>
            <w:sz w:val="24"/>
            <w:szCs w:val="24"/>
            <w:u w:val="single"/>
            <w:rPrChange w:id="141" w:author="Shaun Walbridge" w:date="2013-10-11T01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delText>PatchFinder for Linux/Solaris</w:delText>
        </w:r>
        <w:r w:rsidR="00E418AD" w:rsidRPr="00AE5580" w:rsidDel="005967F0">
          <w:rPr>
            <w:rFonts w:ascii="Franklin Gothic Book" w:eastAsia="Times New Roman" w:hAnsi="Franklin Gothic Book" w:cs="Times New Roman"/>
            <w:color w:val="0000FF"/>
            <w:sz w:val="24"/>
            <w:szCs w:val="24"/>
            <w:u w:val="single"/>
            <w:rPrChange w:id="142" w:author="Shaun Walbridge" w:date="2013-10-11T01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fldChar w:fldCharType="end"/>
        </w:r>
        <w:r w:rsidR="00C82674" w:rsidRPr="00AE5580" w:rsidDel="005967F0">
          <w:rPr>
            <w:rFonts w:ascii="Franklin Gothic Book" w:eastAsia="Times New Roman" w:hAnsi="Franklin Gothic Book" w:cs="Times New Roman"/>
            <w:sz w:val="24"/>
            <w:szCs w:val="24"/>
            <w:rPrChange w:id="143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</w:p>
    <w:p w:rsidR="00316C22" w:rsidRPr="00AE5580" w:rsidRDefault="00316C22" w:rsidP="00EA6866">
      <w:pPr>
        <w:pStyle w:val="ListParagraph"/>
        <w:ind w:left="1080"/>
        <w:rPr>
          <w:rFonts w:ascii="Franklin Gothic Book" w:eastAsia="Times New Roman" w:hAnsi="Franklin Gothic Book" w:cs="Times New Roman"/>
          <w:sz w:val="24"/>
          <w:szCs w:val="24"/>
          <w:rPrChange w:id="14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EA6866" w:rsidRPr="00AE5580" w:rsidRDefault="00EA6866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14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14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Go to the </w:t>
      </w:r>
      <w:r w:rsidRPr="00AE5580">
        <w:rPr>
          <w:rFonts w:ascii="Franklin Gothic Book" w:eastAsia="Times New Roman" w:hAnsi="Franklin Gothic Book" w:cs="Times New Roman"/>
          <w:i/>
          <w:sz w:val="24"/>
          <w:szCs w:val="24"/>
          <w:rPrChange w:id="14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gene</w:t>
      </w:r>
      <w:del w:id="148" w:author="Shaun Walbridge" w:date="2013-10-10T18:33:00Z">
        <w:r w:rsidRPr="00AE5580" w:rsidDel="005967F0">
          <w:rPr>
            <w:rFonts w:ascii="Franklin Gothic Book" w:eastAsia="Times New Roman" w:hAnsi="Franklin Gothic Book" w:cs="Times New Roman"/>
            <w:i/>
            <w:sz w:val="24"/>
            <w:szCs w:val="24"/>
            <w:rPrChange w:id="149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gis</w:delText>
        </w:r>
      </w:del>
      <w:ins w:id="150" w:author="Shaun Walbridge" w:date="2013-10-10T18:33:00Z">
        <w:r w:rsidR="005967F0" w:rsidRPr="00AE5580">
          <w:rPr>
            <w:rFonts w:ascii="Franklin Gothic Book" w:eastAsia="Times New Roman" w:hAnsi="Franklin Gothic Book" w:cs="Times New Roman"/>
            <w:i/>
            <w:sz w:val="24"/>
            <w:szCs w:val="24"/>
            <w:rPrChange w:id="151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GIS</w:t>
        </w:r>
      </w:ins>
      <w:r w:rsidRPr="00AE5580">
        <w:rPr>
          <w:rFonts w:ascii="Franklin Gothic Book" w:eastAsia="Times New Roman" w:hAnsi="Franklin Gothic Book" w:cs="Times New Roman"/>
          <w:sz w:val="24"/>
          <w:szCs w:val="24"/>
          <w:rPrChange w:id="15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installation</w:t>
      </w:r>
      <w:ins w:id="153" w:author="Shaun Walbridge" w:date="2013-10-11T04:05:00Z"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t xml:space="preserve"> </w:t>
        </w:r>
      </w:ins>
      <w:del w:id="154" w:author="Shaun Walbridge" w:date="2013-10-11T04:03:00Z">
        <w:r w:rsidRPr="00AE5580" w:rsidDel="00E418AD">
          <w:rPr>
            <w:rFonts w:ascii="Franklin Gothic Book" w:eastAsia="Times New Roman" w:hAnsi="Franklin Gothic Book" w:cs="Times New Roman"/>
            <w:sz w:val="24"/>
            <w:szCs w:val="24"/>
            <w:rPrChange w:id="155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AE5580">
        <w:rPr>
          <w:rFonts w:ascii="Franklin Gothic Book" w:eastAsia="Times New Roman" w:hAnsi="Franklin Gothic Book" w:cs="Times New Roman"/>
          <w:sz w:val="24"/>
          <w:szCs w:val="24"/>
          <w:rPrChange w:id="15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webpage</w:t>
      </w:r>
      <w:ins w:id="157" w:author="Shaun Walbridge" w:date="2013-10-11T04:05:00Z"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t xml:space="preserve">, </w:t>
        </w:r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fldChar w:fldCharType="begin"/>
        </w:r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instrText xml:space="preserve"> HYPERLINK "http://genegis.org/install.html" </w:instrText>
        </w:r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</w:r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fldChar w:fldCharType="separate"/>
        </w:r>
        <w:r w:rsidR="00E418AD" w:rsidRPr="00E418AD">
          <w:rPr>
            <w:rStyle w:val="Hyperlink"/>
            <w:rFonts w:ascii="Franklin Gothic Book" w:eastAsia="Times New Roman" w:hAnsi="Franklin Gothic Book" w:cs="Times New Roman"/>
            <w:sz w:val="24"/>
            <w:szCs w:val="24"/>
          </w:rPr>
          <w:t>http://genegis.org/install.html</w:t>
        </w:r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fldChar w:fldCharType="end"/>
        </w:r>
      </w:ins>
    </w:p>
    <w:p w:rsidR="00EA6866" w:rsidRPr="00AE5580" w:rsidDel="00E418AD" w:rsidRDefault="00E418AD" w:rsidP="00EA6866">
      <w:pPr>
        <w:pStyle w:val="ListParagraph"/>
        <w:numPr>
          <w:ilvl w:val="0"/>
          <w:numId w:val="5"/>
        </w:numPr>
        <w:ind w:left="1080"/>
        <w:rPr>
          <w:del w:id="158" w:author="Shaun Walbridge" w:date="2013-10-11T04:05:00Z"/>
          <w:rFonts w:ascii="Franklin Gothic Book" w:eastAsia="Times New Roman" w:hAnsi="Franklin Gothic Book" w:cs="Times New Roman"/>
          <w:sz w:val="24"/>
          <w:szCs w:val="24"/>
          <w:rPrChange w:id="159" w:author="Shaun Walbridge" w:date="2013-10-11T01:08:00Z">
            <w:rPr>
              <w:del w:id="160" w:author="Shaun Walbridge" w:date="2013-10-11T04:05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161" w:author="Shaun Walbridge" w:date="2013-10-11T04:05:00Z">
        <w:r w:rsidRPr="00AE5580" w:rsidDel="00E418AD">
          <w:rPr>
            <w:rFonts w:ascii="Franklin Gothic Book" w:hAnsi="Franklin Gothic Book"/>
            <w:rPrChange w:id="162" w:author="Shaun Walbridge" w:date="2013-10-11T01:08:00Z">
              <w:rPr/>
            </w:rPrChange>
          </w:rPr>
          <w:fldChar w:fldCharType="begin"/>
        </w:r>
        <w:r w:rsidRPr="00AE5580" w:rsidDel="00E418AD">
          <w:rPr>
            <w:rFonts w:ascii="Franklin Gothic Book" w:hAnsi="Franklin Gothic Book"/>
            <w:rPrChange w:id="163" w:author="Shaun Walbridge" w:date="2013-10-11T01:08:00Z">
              <w:rPr/>
            </w:rPrChange>
          </w:rPr>
          <w:delInstrText xml:space="preserve"> HYPERLINK "http://genegis.org/install.html" \l "detailed-instructions" </w:delInstrText>
        </w:r>
        <w:r w:rsidRPr="00AE5580" w:rsidDel="00E418AD">
          <w:rPr>
            <w:rFonts w:ascii="Franklin Gothic Book" w:hAnsi="Franklin Gothic Book"/>
            <w:rPrChange w:id="164" w:author="Shaun Walbridge" w:date="2013-10-11T01:08:00Z">
              <w:rPr/>
            </w:rPrChange>
          </w:rPr>
          <w:fldChar w:fldCharType="separate"/>
        </w:r>
        <w:r w:rsidR="00EA6866" w:rsidRPr="00AE5580" w:rsidDel="00E418AD">
          <w:rPr>
            <w:rStyle w:val="Hyperlink"/>
            <w:rFonts w:ascii="Franklin Gothic Book" w:eastAsia="Times New Roman" w:hAnsi="Franklin Gothic Book" w:cs="Times New Roman"/>
            <w:sz w:val="24"/>
            <w:szCs w:val="24"/>
            <w:rPrChange w:id="165" w:author="Shaun Walbridge" w:date="2013-10-11T01:08:00Z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http://genegis.org/install.html</w:delText>
        </w:r>
      </w:del>
      <w:del w:id="166" w:author="Shaun Walbridge" w:date="2013-10-11T04:03:00Z">
        <w:r w:rsidR="00EA6866" w:rsidRPr="00AE5580" w:rsidDel="00E418AD">
          <w:rPr>
            <w:rStyle w:val="Hyperlink"/>
            <w:rFonts w:ascii="Franklin Gothic Book" w:eastAsia="Times New Roman" w:hAnsi="Franklin Gothic Book" w:cs="Times New Roman"/>
            <w:sz w:val="24"/>
            <w:szCs w:val="24"/>
            <w:rPrChange w:id="167" w:author="Shaun Walbridge" w:date="2013-10-11T01:08:00Z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#detailed-instructions</w:delText>
        </w:r>
      </w:del>
      <w:del w:id="168" w:author="Shaun Walbridge" w:date="2013-10-11T04:05:00Z">
        <w:r w:rsidRPr="00AE5580" w:rsidDel="00E418AD">
          <w:rPr>
            <w:rStyle w:val="Hyperlink"/>
            <w:rFonts w:ascii="Franklin Gothic Book" w:eastAsia="Times New Roman" w:hAnsi="Franklin Gothic Book" w:cs="Times New Roman"/>
            <w:sz w:val="24"/>
            <w:szCs w:val="24"/>
            <w:rPrChange w:id="169" w:author="Shaun Walbridge" w:date="2013-10-11T01:08:00Z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fldChar w:fldCharType="end"/>
        </w:r>
      </w:del>
    </w:p>
    <w:p w:rsidR="00EA6866" w:rsidRPr="00AE5580" w:rsidDel="00E418AD" w:rsidRDefault="00EA6866" w:rsidP="00EA6866">
      <w:pPr>
        <w:pStyle w:val="ListParagraph"/>
        <w:numPr>
          <w:ilvl w:val="0"/>
          <w:numId w:val="5"/>
        </w:numPr>
        <w:ind w:left="1080"/>
        <w:rPr>
          <w:del w:id="170" w:author="Shaun Walbridge" w:date="2013-10-11T04:04:00Z"/>
          <w:rFonts w:ascii="Franklin Gothic Book" w:eastAsia="Times New Roman" w:hAnsi="Franklin Gothic Book" w:cs="Times New Roman"/>
          <w:sz w:val="24"/>
          <w:szCs w:val="24"/>
          <w:rPrChange w:id="171" w:author="Shaun Walbridge" w:date="2013-10-11T01:08:00Z">
            <w:rPr>
              <w:del w:id="172" w:author="Shaun Walbridge" w:date="2013-10-11T04:0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17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Click on the green installation button</w:t>
      </w:r>
    </w:p>
    <w:p w:rsidR="00E77724" w:rsidRPr="00E418AD" w:rsidRDefault="00E77724" w:rsidP="00E418AD">
      <w:pPr>
        <w:pStyle w:val="ListParagraph"/>
        <w:numPr>
          <w:ilvl w:val="0"/>
          <w:numId w:val="5"/>
        </w:numPr>
        <w:ind w:left="1080"/>
        <w:rPr>
          <w:rFonts w:ascii="Franklin Gothic Book" w:eastAsia="Times New Roman" w:hAnsi="Franklin Gothic Book" w:cs="Times New Roman"/>
          <w:sz w:val="16"/>
          <w:szCs w:val="16"/>
          <w:rPrChange w:id="174" w:author="Shaun Walbridge" w:date="2013-10-11T04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75" w:author="Shaun Walbridge" w:date="2013-10-11T04:04:00Z">
          <w:pPr>
            <w:pStyle w:val="ListParagraph"/>
            <w:ind w:left="1080"/>
          </w:pPr>
        </w:pPrChange>
      </w:pPr>
    </w:p>
    <w:p w:rsidR="00EA6866" w:rsidRPr="00AE5580" w:rsidDel="005967F0" w:rsidRDefault="00E77724" w:rsidP="00EA6866">
      <w:pPr>
        <w:pStyle w:val="ListParagraph"/>
        <w:ind w:left="1080"/>
        <w:rPr>
          <w:del w:id="176" w:author="Shaun Walbridge" w:date="2013-10-10T18:39:00Z"/>
          <w:rFonts w:ascii="Franklin Gothic Book" w:eastAsia="Times New Roman" w:hAnsi="Franklin Gothic Book" w:cs="Times New Roman"/>
          <w:sz w:val="24"/>
          <w:szCs w:val="24"/>
          <w:rPrChange w:id="177" w:author="Shaun Walbridge" w:date="2013-10-11T01:08:00Z">
            <w:rPr>
              <w:del w:id="178" w:author="Shaun Walbridge" w:date="2013-10-10T18:39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179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6B96EA56" wp14:editId="17A8E4EC">
            <wp:extent cx="1865376" cy="670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Button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180" w:author="Shaun Walbridge" w:date="2013-10-11T00:59:00Z">
        <w:r w:rsidR="003E78F8" w:rsidRPr="00AE5580">
          <w:rPr>
            <w:rFonts w:ascii="Franklin Gothic Book" w:eastAsia="Times New Roman" w:hAnsi="Franklin Gothic Book" w:cs="Times New Roman"/>
            <w:sz w:val="24"/>
            <w:szCs w:val="24"/>
            <w:rPrChange w:id="181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ins>
    </w:p>
    <w:p w:rsidR="00316C22" w:rsidRPr="00AE5580" w:rsidRDefault="00316C22" w:rsidP="005967F0">
      <w:pPr>
        <w:pStyle w:val="ListParagraph"/>
        <w:ind w:left="1080"/>
        <w:rPr>
          <w:rFonts w:ascii="Franklin Gothic Book" w:hAnsi="Franklin Gothic Book"/>
          <w:rPrChange w:id="182" w:author="Shaun Walbridge" w:date="2013-10-11T01:08:00Z">
            <w:rPr/>
          </w:rPrChange>
        </w:rPr>
      </w:pPr>
    </w:p>
    <w:p w:rsidR="003F77B0" w:rsidRPr="00AE5580" w:rsidRDefault="003F77B0" w:rsidP="003F77B0">
      <w:pPr>
        <w:pStyle w:val="ListParagraph"/>
        <w:numPr>
          <w:ilvl w:val="0"/>
          <w:numId w:val="5"/>
        </w:numPr>
        <w:ind w:left="1080"/>
        <w:rPr>
          <w:rFonts w:ascii="Franklin Gothic Book" w:eastAsia="Times New Roman" w:hAnsi="Franklin Gothic Book" w:cs="Times New Roman"/>
          <w:sz w:val="24"/>
          <w:szCs w:val="24"/>
          <w:rPrChange w:id="18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18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When the Dialog Box opens, choose Save File and click OK.</w:t>
      </w:r>
      <w:ins w:id="185" w:author="Shaun Walbridge" w:date="2013-10-11T04:04:00Z">
        <w:r w:rsidR="00E418AD">
          <w:rPr>
            <w:rFonts w:ascii="Franklin Gothic Book" w:eastAsia="Times New Roman" w:hAnsi="Franklin Gothic Book" w:cs="Times New Roman"/>
            <w:sz w:val="24"/>
            <w:szCs w:val="24"/>
          </w:rPr>
          <w:br/>
        </w:r>
      </w:ins>
    </w:p>
    <w:p w:rsidR="003F77B0" w:rsidRPr="00AE5580" w:rsidRDefault="00E418AD" w:rsidP="003F77B0">
      <w:pPr>
        <w:pStyle w:val="ListParagraph"/>
        <w:ind w:left="1080"/>
        <w:rPr>
          <w:rFonts w:ascii="Franklin Gothic Book" w:eastAsia="Times New Roman" w:hAnsi="Franklin Gothic Book" w:cs="Times New Roman"/>
          <w:sz w:val="24"/>
          <w:szCs w:val="24"/>
          <w:rPrChange w:id="18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187" w:author="Shaun Walbridge" w:date="2013-10-11T04:04:00Z">
        <w:r>
          <w:rPr>
            <w:rFonts w:ascii="Franklin Gothic Book" w:eastAsia="Times New Roman" w:hAnsi="Franklin Gothic Book" w:cs="Times New Roman"/>
            <w:sz w:val="24"/>
            <w:szCs w:val="24"/>
          </w:rPr>
          <w:t xml:space="preserve">             </w:t>
        </w:r>
      </w:ins>
      <w:moveToRangeStart w:id="188" w:author="Shaun Walbridge" w:date="2013-10-11T04:03:00Z" w:name="move369227560"/>
      <w:moveTo w:id="189" w:author="Shaun Walbridge" w:date="2013-10-11T04:03:00Z">
        <w:r w:rsidRPr="007B4D88">
          <w:rPr>
            <w:rFonts w:ascii="Franklin Gothic Book" w:eastAsia="Times New Roman" w:hAnsi="Franklin Gothic Book" w:cs="Times New Roman"/>
            <w:noProof/>
            <w:sz w:val="24"/>
            <w:szCs w:val="24"/>
          </w:rPr>
          <w:drawing>
            <wp:inline distT="0" distB="0" distL="0" distR="0" wp14:anchorId="3A8112F8" wp14:editId="04C1798E">
              <wp:extent cx="2971800" cy="2249424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2_DownloadBox.tif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1800" cy="22494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88"/>
    </w:p>
    <w:p w:rsidR="003F77B0" w:rsidRPr="00AE5580" w:rsidRDefault="003F77B0" w:rsidP="007F5AAF">
      <w:pPr>
        <w:pStyle w:val="ListParagraph"/>
        <w:ind w:left="1080"/>
        <w:jc w:val="center"/>
        <w:rPr>
          <w:rFonts w:ascii="Franklin Gothic Book" w:eastAsia="Times New Roman" w:hAnsi="Franklin Gothic Book" w:cs="Times New Roman"/>
          <w:sz w:val="24"/>
          <w:szCs w:val="24"/>
          <w:rPrChange w:id="190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moveFromRangeStart w:id="191" w:author="Shaun Walbridge" w:date="2013-10-11T04:03:00Z" w:name="move369227560"/>
      <w:moveFrom w:id="192" w:author="Shaun Walbridge" w:date="2013-10-11T04:03:00Z">
        <w:r w:rsidRPr="00AE5580" w:rsidDel="00E418AD">
          <w:rPr>
            <w:rFonts w:ascii="Franklin Gothic Book" w:eastAsia="Times New Roman" w:hAnsi="Franklin Gothic Book" w:cs="Times New Roman"/>
            <w:noProof/>
            <w:sz w:val="24"/>
            <w:szCs w:val="24"/>
            <w:rPrChange w:id="193" w:author="Shaun Walbridge" w:date="2013-10-11T01:08:00Z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PrChange>
          </w:rPr>
          <w:drawing>
            <wp:inline distT="0" distB="0" distL="0" distR="0" wp14:anchorId="29902B80" wp14:editId="1AE19B81">
              <wp:extent cx="2971800" cy="2249424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2_DownloadBox.tif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1800" cy="22494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191"/>
      <w:ins w:id="194" w:author="Shaun Walbridge" w:date="2013-10-10T18:42:00Z">
        <w:r w:rsidR="00B30378" w:rsidRPr="00AE5580">
          <w:rPr>
            <w:rFonts w:ascii="Franklin Gothic Book" w:eastAsia="Times New Roman" w:hAnsi="Franklin Gothic Book" w:cs="Times New Roman"/>
            <w:sz w:val="24"/>
            <w:szCs w:val="24"/>
            <w:rPrChange w:id="195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ins>
    </w:p>
    <w:p w:rsidR="00BD6694" w:rsidRPr="00AE5580" w:rsidRDefault="00BD6694" w:rsidP="00BD6694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19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EA6866" w:rsidRPr="00AE5580" w:rsidRDefault="00503DEB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19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19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When the file is finished downloading, unzip genegis-0.2.zip.  You will see the following files:</w:t>
      </w:r>
    </w:p>
    <w:p w:rsidR="00503DEB" w:rsidRPr="00AE5580" w:rsidRDefault="00503DEB" w:rsidP="00503DEB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19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503DEB" w:rsidRPr="00AE5580" w:rsidRDefault="00503DEB" w:rsidP="007F5AAF">
      <w:pPr>
        <w:pStyle w:val="ListParagraph"/>
        <w:ind w:left="360"/>
        <w:jc w:val="center"/>
        <w:rPr>
          <w:rFonts w:ascii="Franklin Gothic Book" w:eastAsia="Times New Roman" w:hAnsi="Franklin Gothic Book" w:cs="Times New Roman"/>
          <w:sz w:val="24"/>
          <w:szCs w:val="24"/>
          <w:rPrChange w:id="200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01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1D9A9569" wp14:editId="4E629B30">
            <wp:extent cx="6570921" cy="20116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zipped.t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r="954" b="8156"/>
                    <a:stretch/>
                  </pic:blipFill>
                  <pic:spPr bwMode="auto">
                    <a:xfrm>
                      <a:off x="0" y="0"/>
                      <a:ext cx="6583680" cy="201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DEB" w:rsidRPr="00AE5580" w:rsidRDefault="00503DEB" w:rsidP="00503DEB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0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503DEB" w:rsidRPr="00AE5580" w:rsidRDefault="005967F0" w:rsidP="00503DEB">
      <w:pPr>
        <w:pStyle w:val="ListParagraph"/>
        <w:numPr>
          <w:ilvl w:val="0"/>
          <w:numId w:val="5"/>
        </w:numPr>
        <w:ind w:left="1080"/>
        <w:rPr>
          <w:rFonts w:ascii="Franklin Gothic Book" w:eastAsia="Times New Roman" w:hAnsi="Franklin Gothic Book" w:cs="Times New Roman"/>
          <w:sz w:val="24"/>
          <w:szCs w:val="24"/>
          <w:rPrChange w:id="20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0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</w:t>
      </w:r>
      <w:r w:rsidR="00503DEB" w:rsidRPr="00AE5580">
        <w:rPr>
          <w:rFonts w:ascii="Franklin Gothic Book" w:eastAsia="Times New Roman" w:hAnsi="Franklin Gothic Book" w:cs="Times New Roman"/>
          <w:sz w:val="24"/>
          <w:szCs w:val="24"/>
          <w:rPrChange w:id="20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oolbox</w:t>
      </w:r>
      <w:ins w:id="206" w:author="Shaun Walbridge" w:date="2013-10-10T18:34:00Z">
        <w:r w:rsidRPr="00AE5580">
          <w:rPr>
            <w:rFonts w:ascii="Franklin Gothic Book" w:eastAsia="Times New Roman" w:hAnsi="Franklin Gothic Book" w:cs="Times New Roman"/>
            <w:sz w:val="24"/>
            <w:szCs w:val="24"/>
            <w:rPrChange w:id="207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/</w:t>
        </w:r>
      </w:ins>
      <w:r w:rsidR="00503DEB" w:rsidRPr="00AE5580">
        <w:rPr>
          <w:rFonts w:ascii="Franklin Gothic Book" w:eastAsia="Times New Roman" w:hAnsi="Franklin Gothic Book" w:cs="Times New Roman"/>
          <w:sz w:val="24"/>
          <w:szCs w:val="24"/>
          <w:rPrChange w:id="20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– </w:t>
      </w:r>
      <w:ins w:id="209" w:author="Shaun Walbridge" w:date="2013-10-10T18:34:00Z">
        <w:r w:rsidRPr="00AE5580">
          <w:rPr>
            <w:rFonts w:ascii="Franklin Gothic Book" w:eastAsia="Times New Roman" w:hAnsi="Franklin Gothic Book" w:cs="Times New Roman"/>
            <w:sz w:val="24"/>
            <w:szCs w:val="24"/>
            <w:rPrChange w:id="210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directory </w:t>
        </w:r>
      </w:ins>
      <w:r w:rsidR="00503DEB" w:rsidRPr="00AE5580">
        <w:rPr>
          <w:rFonts w:ascii="Franklin Gothic Book" w:eastAsia="Times New Roman" w:hAnsi="Franklin Gothic Book" w:cs="Times New Roman"/>
          <w:sz w:val="24"/>
          <w:szCs w:val="24"/>
          <w:rPrChange w:id="211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contain</w:t>
      </w:r>
      <w:del w:id="212" w:author="Shaun Walbridge" w:date="2013-10-10T18:34:00Z">
        <w:r w:rsidR="00503DEB" w:rsidRPr="00AE5580" w:rsidDel="005967F0">
          <w:rPr>
            <w:rFonts w:ascii="Franklin Gothic Book" w:eastAsia="Times New Roman" w:hAnsi="Franklin Gothic Book" w:cs="Times New Roman"/>
            <w:sz w:val="24"/>
            <w:szCs w:val="24"/>
            <w:rPrChange w:id="213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ins w:id="214" w:author="Shaun Walbridge" w:date="2013-10-10T18:34:00Z">
        <w:r w:rsidRPr="00AE5580">
          <w:rPr>
            <w:rFonts w:ascii="Franklin Gothic Book" w:eastAsia="Times New Roman" w:hAnsi="Franklin Gothic Book" w:cs="Times New Roman"/>
            <w:sz w:val="24"/>
            <w:szCs w:val="24"/>
            <w:rPrChange w:id="215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ing</w:t>
        </w:r>
      </w:ins>
      <w:r w:rsidR="00503DEB" w:rsidRPr="00AE5580">
        <w:rPr>
          <w:rFonts w:ascii="Franklin Gothic Book" w:eastAsia="Times New Roman" w:hAnsi="Franklin Gothic Book" w:cs="Times New Roman"/>
          <w:sz w:val="24"/>
          <w:szCs w:val="24"/>
          <w:rPrChange w:id="21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the </w:t>
      </w:r>
      <w:r w:rsidR="004641F7" w:rsidRPr="00AE5580">
        <w:rPr>
          <w:rFonts w:ascii="Franklin Gothic Book" w:eastAsia="Times New Roman" w:hAnsi="Franklin Gothic Book" w:cs="Times New Roman"/>
          <w:sz w:val="24"/>
          <w:szCs w:val="24"/>
          <w:rPrChange w:id="21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geoprocessing Python scripts and xml file for </w:t>
      </w:r>
      <w:r w:rsidR="004641F7" w:rsidRPr="00AE5580">
        <w:rPr>
          <w:rFonts w:ascii="Franklin Gothic Book" w:eastAsia="Times New Roman" w:hAnsi="Franklin Gothic Book" w:cs="Times New Roman"/>
          <w:i/>
          <w:sz w:val="24"/>
          <w:szCs w:val="24"/>
          <w:rPrChange w:id="218" w:author="Shaun Walbridge" w:date="2013-10-11T01:08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geneGIS</w:t>
      </w:r>
    </w:p>
    <w:p w:rsidR="004641F7" w:rsidRPr="00AE5580" w:rsidRDefault="004641F7" w:rsidP="00503DEB">
      <w:pPr>
        <w:pStyle w:val="ListParagraph"/>
        <w:numPr>
          <w:ilvl w:val="0"/>
          <w:numId w:val="5"/>
        </w:numPr>
        <w:ind w:left="1080"/>
        <w:rPr>
          <w:rFonts w:ascii="Franklin Gothic Book" w:eastAsia="Times New Roman" w:hAnsi="Franklin Gothic Book" w:cs="Times New Roman"/>
          <w:sz w:val="24"/>
          <w:szCs w:val="24"/>
          <w:rPrChange w:id="21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20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genegis.esriaddin – the add-in file used to install </w:t>
      </w:r>
      <w:r w:rsidRPr="00AE5580">
        <w:rPr>
          <w:rFonts w:ascii="Franklin Gothic Book" w:eastAsia="Times New Roman" w:hAnsi="Franklin Gothic Book" w:cs="Times New Roman"/>
          <w:i/>
          <w:sz w:val="24"/>
          <w:szCs w:val="24"/>
          <w:rPrChange w:id="221" w:author="Shaun Walbridge" w:date="2013-10-11T01:08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geneGIS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2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4641F7" w:rsidRPr="00AE5580" w:rsidRDefault="004641F7" w:rsidP="00503DEB">
      <w:pPr>
        <w:pStyle w:val="ListParagraph"/>
        <w:numPr>
          <w:ilvl w:val="0"/>
          <w:numId w:val="5"/>
        </w:numPr>
        <w:ind w:left="1080"/>
        <w:rPr>
          <w:rFonts w:ascii="Franklin Gothic Book" w:eastAsia="Times New Roman" w:hAnsi="Franklin Gothic Book" w:cs="Times New Roman"/>
          <w:sz w:val="24"/>
          <w:szCs w:val="24"/>
          <w:rPrChange w:id="22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2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README.md – a brief outline of </w:t>
      </w:r>
      <w:r w:rsidRPr="00AE5580">
        <w:rPr>
          <w:rFonts w:ascii="Franklin Gothic Book" w:eastAsia="Times New Roman" w:hAnsi="Franklin Gothic Book" w:cs="Times New Roman"/>
          <w:i/>
          <w:sz w:val="24"/>
          <w:szCs w:val="24"/>
          <w:rPrChange w:id="225" w:author="Shaun Walbridge" w:date="2013-10-11T01:08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geneGIS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2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 </w:t>
      </w:r>
    </w:p>
    <w:p w:rsidR="00503DEB" w:rsidRPr="00AE5580" w:rsidRDefault="00503DEB" w:rsidP="00503DEB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2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503DEB" w:rsidRPr="00AE5580" w:rsidRDefault="004641F7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2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2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Double click on </w:t>
      </w:r>
      <w:r w:rsidR="00396949" w:rsidRPr="00AE5580">
        <w:rPr>
          <w:rFonts w:ascii="Franklin Gothic Book" w:eastAsia="Times New Roman" w:hAnsi="Franklin Gothic Book" w:cs="Times New Roman"/>
          <w:sz w:val="24"/>
          <w:szCs w:val="24"/>
          <w:rPrChange w:id="230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the 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31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genegis.esriaddin </w:t>
      </w:r>
      <w:r w:rsidR="00396949" w:rsidRPr="00AE5580">
        <w:rPr>
          <w:rFonts w:ascii="Franklin Gothic Book" w:eastAsia="Times New Roman" w:hAnsi="Franklin Gothic Book" w:cs="Times New Roman"/>
          <w:sz w:val="24"/>
          <w:szCs w:val="24"/>
          <w:rPrChange w:id="23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file</w:t>
      </w:r>
      <w:r w:rsidR="007F5AAF" w:rsidRPr="00AE5580">
        <w:rPr>
          <w:rFonts w:ascii="Franklin Gothic Book" w:eastAsia="Times New Roman" w:hAnsi="Franklin Gothic Book" w:cs="Times New Roman"/>
          <w:sz w:val="24"/>
          <w:szCs w:val="24"/>
          <w:rPrChange w:id="23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and click on the Install Add-In button when the Esri ArcGIS A</w:t>
      </w:r>
      <w:r w:rsidR="00CA33E6" w:rsidRPr="00AE5580">
        <w:rPr>
          <w:rFonts w:ascii="Franklin Gothic Book" w:eastAsia="Times New Roman" w:hAnsi="Franklin Gothic Book" w:cs="Times New Roman"/>
          <w:sz w:val="24"/>
          <w:szCs w:val="24"/>
          <w:rPrChange w:id="23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dd</w:t>
      </w:r>
      <w:r w:rsidR="007F5AAF" w:rsidRPr="00AE5580">
        <w:rPr>
          <w:rFonts w:ascii="Franklin Gothic Book" w:eastAsia="Times New Roman" w:hAnsi="Franklin Gothic Book" w:cs="Times New Roman"/>
          <w:sz w:val="24"/>
          <w:szCs w:val="24"/>
          <w:rPrChange w:id="23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-In Installation Utility dialog box appears</w:t>
      </w:r>
      <w:ins w:id="236" w:author="Shaun Walbridge" w:date="2013-10-10T18:42:00Z">
        <w:r w:rsidR="00B30378" w:rsidRPr="00AE5580">
          <w:rPr>
            <w:rFonts w:ascii="Franklin Gothic Book" w:eastAsia="Times New Roman" w:hAnsi="Franklin Gothic Book" w:cs="Times New Roman"/>
            <w:sz w:val="24"/>
            <w:szCs w:val="24"/>
            <w:rPrChange w:id="237" w:author="Shaun Walbridge" w:date="2013-10-11T0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:</w:t>
        </w:r>
      </w:ins>
    </w:p>
    <w:p w:rsidR="007F5AAF" w:rsidRPr="00AE5580" w:rsidRDefault="007F5AAF" w:rsidP="007F5AAF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3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7F5AAF" w:rsidRPr="00AE5580" w:rsidRDefault="007F5AAF" w:rsidP="007F5AAF">
      <w:pPr>
        <w:pStyle w:val="ListParagraph"/>
        <w:ind w:left="360"/>
        <w:jc w:val="center"/>
        <w:rPr>
          <w:rFonts w:ascii="Franklin Gothic Book" w:eastAsia="Times New Roman" w:hAnsi="Franklin Gothic Book" w:cs="Times New Roman"/>
          <w:sz w:val="24"/>
          <w:szCs w:val="24"/>
          <w:rPrChange w:id="23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40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37E84EB3" wp14:editId="66200B7B">
            <wp:extent cx="2881423" cy="3054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GIS_Addin.ti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90" b="1257"/>
                    <a:stretch/>
                  </pic:blipFill>
                  <pic:spPr bwMode="auto">
                    <a:xfrm>
                      <a:off x="0" y="0"/>
                      <a:ext cx="2882454" cy="305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3E6" w:rsidRPr="00AE5580" w:rsidRDefault="00CA33E6" w:rsidP="00CA33E6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41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CA33E6" w:rsidRPr="00AE5580" w:rsidRDefault="00CA33E6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4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4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Once </w:t>
      </w:r>
      <w:r w:rsidRPr="00AE5580">
        <w:rPr>
          <w:rFonts w:ascii="Franklin Gothic Book" w:eastAsia="Times New Roman" w:hAnsi="Franklin Gothic Book" w:cs="Times New Roman"/>
          <w:i/>
          <w:sz w:val="24"/>
          <w:szCs w:val="24"/>
          <w:rPrChange w:id="244" w:author="Shaun Walbridge" w:date="2013-10-11T01:08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geneGIS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4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is installed you will see:</w:t>
      </w:r>
      <w:bookmarkStart w:id="246" w:name="_GoBack"/>
      <w:bookmarkEnd w:id="246"/>
    </w:p>
    <w:p w:rsidR="00CA33E6" w:rsidRPr="00AE5580" w:rsidRDefault="00CA33E6" w:rsidP="00CA33E6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4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CA33E6" w:rsidRPr="00AE5580" w:rsidRDefault="00CA33E6" w:rsidP="00CA33E6">
      <w:pPr>
        <w:pStyle w:val="ListParagraph"/>
        <w:ind w:left="360"/>
        <w:jc w:val="center"/>
        <w:rPr>
          <w:rFonts w:ascii="Franklin Gothic Book" w:eastAsia="Times New Roman" w:hAnsi="Franklin Gothic Book" w:cs="Times New Roman"/>
          <w:sz w:val="24"/>
          <w:szCs w:val="24"/>
          <w:rPrChange w:id="24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49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76656172" wp14:editId="2A58449B">
            <wp:extent cx="1977656" cy="1223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fulInstall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10" cy="12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E6" w:rsidRPr="00AE5580" w:rsidRDefault="00CA33E6" w:rsidP="00CA33E6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50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51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Click OK.</w:t>
      </w:r>
    </w:p>
    <w:p w:rsidR="00CA33E6" w:rsidRPr="00AE5580" w:rsidRDefault="00CA33E6" w:rsidP="00CA33E6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5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96949" w:rsidRPr="00AE5580" w:rsidRDefault="003B3F4F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5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5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Open ArcMap.   The geneGIS toolbar should appear.  If it does not, on the main menu select:</w:t>
      </w:r>
    </w:p>
    <w:p w:rsidR="003B3F4F" w:rsidRPr="00AE5580" w:rsidRDefault="003B3F4F" w:rsidP="003B3F4F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5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5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ab/>
        <w:t xml:space="preserve">Customize 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5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sym w:font="Wingdings" w:char="F0E0"/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5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Toolbars 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5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sym w:font="Wingdings" w:char="F0E0"/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60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geneGIS</w:t>
      </w:r>
    </w:p>
    <w:p w:rsidR="003B3F4F" w:rsidRDefault="003B3F4F" w:rsidP="003B3F4F">
      <w:pPr>
        <w:pStyle w:val="ListParagraph"/>
        <w:ind w:left="360"/>
        <w:rPr>
          <w:ins w:id="261" w:author="Shaun Walbridge" w:date="2013-10-11T01:15:00Z"/>
          <w:rFonts w:ascii="Franklin Gothic Book" w:eastAsia="Times New Roman" w:hAnsi="Franklin Gothic Book" w:cs="Times New Roman"/>
          <w:sz w:val="24"/>
          <w:szCs w:val="24"/>
        </w:rPr>
      </w:pPr>
    </w:p>
    <w:p w:rsidR="00AE5580" w:rsidRPr="00AE5580" w:rsidRDefault="00AE5580" w:rsidP="003B3F4F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6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B3F4F" w:rsidRPr="00AE5580" w:rsidRDefault="00CC415B" w:rsidP="003B3F4F">
      <w:pPr>
        <w:pStyle w:val="ListParagraph"/>
        <w:ind w:left="360"/>
        <w:jc w:val="center"/>
        <w:rPr>
          <w:rFonts w:ascii="Franklin Gothic Book" w:eastAsia="Times New Roman" w:hAnsi="Franklin Gothic Book" w:cs="Times New Roman"/>
          <w:sz w:val="24"/>
          <w:szCs w:val="24"/>
          <w:rPrChange w:id="26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64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174CC142" wp14:editId="769EB75F">
            <wp:extent cx="5952744" cy="35112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izeToolbars.ti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49260" b="44058"/>
                    <a:stretch/>
                  </pic:blipFill>
                  <pic:spPr bwMode="auto">
                    <a:xfrm>
                      <a:off x="0" y="0"/>
                      <a:ext cx="5952744" cy="351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4F" w:rsidRPr="00AE5580" w:rsidRDefault="003B3F4F" w:rsidP="003B3F4F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6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B3F4F" w:rsidRPr="00AE5580" w:rsidRDefault="00CC415B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6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6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The geneGIS toolbar should now appear. </w:t>
      </w:r>
    </w:p>
    <w:p w:rsidR="00CC415B" w:rsidRPr="00AE5580" w:rsidRDefault="00CC415B" w:rsidP="00CC415B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6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CC415B" w:rsidRPr="00AE5580" w:rsidRDefault="00CC415B" w:rsidP="00CC415B">
      <w:pPr>
        <w:pStyle w:val="ListParagraph"/>
        <w:ind w:left="360"/>
        <w:jc w:val="center"/>
        <w:rPr>
          <w:rFonts w:ascii="Franklin Gothic Book" w:eastAsia="Times New Roman" w:hAnsi="Franklin Gothic Book" w:cs="Times New Roman"/>
          <w:sz w:val="24"/>
          <w:szCs w:val="24"/>
          <w:rPrChange w:id="26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70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41EDB2C5" wp14:editId="56F001C3">
            <wp:extent cx="3645408" cy="5364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GIS_Toolbar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5B" w:rsidRPr="00AE5580" w:rsidRDefault="00CC415B" w:rsidP="00CC415B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71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00587" w:rsidRPr="00AE5580" w:rsidRDefault="00300587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7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7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Finally, return the main menu and select:</w:t>
      </w:r>
    </w:p>
    <w:p w:rsidR="00300587" w:rsidRPr="00AE5580" w:rsidRDefault="00300587" w:rsidP="00300587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7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75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ab/>
        <w:t xml:space="preserve">Customize 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7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sym w:font="Wingdings" w:char="F0E0"/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7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Extensions …</w:t>
      </w:r>
    </w:p>
    <w:p w:rsidR="00300587" w:rsidRPr="00AE5580" w:rsidRDefault="00300587" w:rsidP="00300587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78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00587" w:rsidRPr="00AE5580" w:rsidRDefault="00300587" w:rsidP="00300587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7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80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508079A5" wp14:editId="6BC786AE">
            <wp:extent cx="4544568" cy="2203704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izeExtensions.ti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3" r="62594" b="67780"/>
                    <a:stretch/>
                  </pic:blipFill>
                  <pic:spPr bwMode="auto">
                    <a:xfrm>
                      <a:off x="0" y="0"/>
                      <a:ext cx="4544568" cy="22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587" w:rsidRPr="00AE5580" w:rsidRDefault="00300587" w:rsidP="00300587">
      <w:pPr>
        <w:pStyle w:val="ListParagraph"/>
        <w:ind w:left="360"/>
        <w:rPr>
          <w:rFonts w:ascii="Franklin Gothic Book" w:eastAsia="Times New Roman" w:hAnsi="Franklin Gothic Book" w:cs="Times New Roman"/>
          <w:sz w:val="24"/>
          <w:szCs w:val="24"/>
          <w:rPrChange w:id="281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0B584A" w:rsidRPr="00AE5580" w:rsidRDefault="000B584A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82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83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In the Extensions dialog box, make sure that there is a check mark next to geneGIS and Spatial Analyst and then click on Close</w:t>
      </w:r>
    </w:p>
    <w:p w:rsidR="000B584A" w:rsidRPr="00AE5580" w:rsidRDefault="000B584A" w:rsidP="000B584A">
      <w:pPr>
        <w:jc w:val="center"/>
        <w:rPr>
          <w:rFonts w:ascii="Franklin Gothic Book" w:eastAsia="Times New Roman" w:hAnsi="Franklin Gothic Book" w:cs="Times New Roman"/>
          <w:sz w:val="24"/>
          <w:szCs w:val="24"/>
          <w:rPrChange w:id="284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noProof/>
          <w:sz w:val="24"/>
          <w:szCs w:val="24"/>
          <w:rPrChange w:id="285" w:author="Shaun Walbridge" w:date="2013-10-11T01:08:00Z"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rPrChange>
        </w:rPr>
        <w:drawing>
          <wp:inline distT="0" distB="0" distL="0" distR="0" wp14:anchorId="6086B5F3" wp14:editId="2AFF051E">
            <wp:extent cx="3026420" cy="384898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sions.t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73" cy="38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5B" w:rsidRPr="00AE5580" w:rsidRDefault="000B584A" w:rsidP="00EA6866">
      <w:pPr>
        <w:pStyle w:val="ListParagraph"/>
        <w:numPr>
          <w:ilvl w:val="0"/>
          <w:numId w:val="4"/>
        </w:numPr>
        <w:ind w:left="360"/>
        <w:rPr>
          <w:rFonts w:ascii="Franklin Gothic Book" w:eastAsia="Times New Roman" w:hAnsi="Franklin Gothic Book" w:cs="Times New Roman"/>
          <w:sz w:val="24"/>
          <w:szCs w:val="24"/>
          <w:rPrChange w:id="286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5580">
        <w:rPr>
          <w:rFonts w:ascii="Franklin Gothic Book" w:eastAsia="Times New Roman" w:hAnsi="Franklin Gothic Book" w:cs="Times New Roman"/>
          <w:sz w:val="24"/>
          <w:szCs w:val="24"/>
          <w:rPrChange w:id="287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Congratulations, you are ready to use </w:t>
      </w:r>
      <w:r w:rsidRPr="00AE5580">
        <w:rPr>
          <w:rFonts w:ascii="Franklin Gothic Book" w:eastAsia="Times New Roman" w:hAnsi="Franklin Gothic Book" w:cs="Times New Roman"/>
          <w:i/>
          <w:sz w:val="24"/>
          <w:szCs w:val="24"/>
          <w:rPrChange w:id="288" w:author="Shaun Walbridge" w:date="2013-10-11T01:08:00Z">
            <w:rPr>
              <w:rFonts w:ascii="Times New Roman" w:eastAsia="Times New Roman" w:hAnsi="Times New Roman" w:cs="Times New Roman"/>
              <w:i/>
              <w:sz w:val="24"/>
              <w:szCs w:val="24"/>
            </w:rPr>
          </w:rPrChange>
        </w:rPr>
        <w:t>geneGIS</w:t>
      </w:r>
      <w:r w:rsidRPr="00AE5580">
        <w:rPr>
          <w:rFonts w:ascii="Franklin Gothic Book" w:eastAsia="Times New Roman" w:hAnsi="Franklin Gothic Book" w:cs="Times New Roman"/>
          <w:sz w:val="24"/>
          <w:szCs w:val="24"/>
          <w:rPrChange w:id="289" w:author="Shaun Walbridge" w:date="2013-10-11T0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!</w:t>
      </w:r>
    </w:p>
    <w:sectPr w:rsidR="00CC415B" w:rsidRPr="00AE5580" w:rsidSect="00DB2A54">
      <w:pgSz w:w="12240" w:h="15840"/>
      <w:pgMar w:top="720" w:right="720" w:bottom="720" w:left="720" w:header="720" w:footer="720" w:gutter="0"/>
      <w:cols w:space="720"/>
      <w:docGrid w:linePitch="360"/>
      <w:sectPrChange w:id="290" w:author="Shaun Walbridge" w:date="2013-10-10T18:40:00Z">
        <w:sectPr w:rsidR="00CC415B" w:rsidRPr="00AE5580" w:rsidSect="00DB2A54">
          <w:pgMar w:top="1080" w:right="1080" w:bottom="1080" w:left="108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5" w:author="Shaun Walbridge" w:date="2013-10-10T18:31:00Z" w:initials="SCW">
    <w:p w:rsidR="005967F0" w:rsidRDefault="005967F0">
      <w:pPr>
        <w:pStyle w:val="CommentText"/>
      </w:pPr>
      <w:r>
        <w:rPr>
          <w:rStyle w:val="CommentReference"/>
        </w:rPr>
        <w:annotationRef/>
      </w:r>
      <w:r>
        <w:t>Don’t need linux/solaris instructions as this is desktop-only software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licious Heavy">
    <w:panose1 w:val="00000000000000000000"/>
    <w:charset w:val="00"/>
    <w:family w:val="modern"/>
    <w:notTrueType/>
    <w:pitch w:val="variable"/>
    <w:sig w:usb0="800000AF" w:usb1="40002048" w:usb2="00000000" w:usb3="00000000" w:csb0="0000011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521"/>
    <w:multiLevelType w:val="hybridMultilevel"/>
    <w:tmpl w:val="ADA4EEC8"/>
    <w:lvl w:ilvl="0" w:tplc="07CEE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B16E3"/>
    <w:multiLevelType w:val="multilevel"/>
    <w:tmpl w:val="502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D5359"/>
    <w:multiLevelType w:val="hybridMultilevel"/>
    <w:tmpl w:val="1B445C6C"/>
    <w:lvl w:ilvl="0" w:tplc="36A85692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F5F0F04"/>
    <w:multiLevelType w:val="hybridMultilevel"/>
    <w:tmpl w:val="D8FA8E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1093421"/>
    <w:multiLevelType w:val="hybridMultilevel"/>
    <w:tmpl w:val="1EAAA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25655A"/>
    <w:multiLevelType w:val="hybridMultilevel"/>
    <w:tmpl w:val="AE742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17"/>
    <w:rsid w:val="000B584A"/>
    <w:rsid w:val="00156FB0"/>
    <w:rsid w:val="002942CF"/>
    <w:rsid w:val="00300587"/>
    <w:rsid w:val="00316C22"/>
    <w:rsid w:val="00396949"/>
    <w:rsid w:val="003B3F4F"/>
    <w:rsid w:val="003E78F8"/>
    <w:rsid w:val="003F77B0"/>
    <w:rsid w:val="004641F7"/>
    <w:rsid w:val="00503DEB"/>
    <w:rsid w:val="005967F0"/>
    <w:rsid w:val="005A03B3"/>
    <w:rsid w:val="00691EF5"/>
    <w:rsid w:val="00797721"/>
    <w:rsid w:val="007F5AAF"/>
    <w:rsid w:val="00A86E9E"/>
    <w:rsid w:val="00AE5580"/>
    <w:rsid w:val="00B30378"/>
    <w:rsid w:val="00BD6694"/>
    <w:rsid w:val="00C82674"/>
    <w:rsid w:val="00CA33E6"/>
    <w:rsid w:val="00CC415B"/>
    <w:rsid w:val="00D65462"/>
    <w:rsid w:val="00DB2A54"/>
    <w:rsid w:val="00E418AD"/>
    <w:rsid w:val="00E60317"/>
    <w:rsid w:val="00E77724"/>
    <w:rsid w:val="00E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721"/>
    <w:rPr>
      <w:b/>
      <w:bCs/>
    </w:rPr>
  </w:style>
  <w:style w:type="character" w:styleId="Hyperlink">
    <w:name w:val="Hyperlink"/>
    <w:basedOn w:val="DefaultParagraphFont"/>
    <w:uiPriority w:val="99"/>
    <w:unhideWhenUsed/>
    <w:rsid w:val="007977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2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9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7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55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721"/>
    <w:rPr>
      <w:b/>
      <w:bCs/>
    </w:rPr>
  </w:style>
  <w:style w:type="character" w:styleId="Hyperlink">
    <w:name w:val="Hyperlink"/>
    <w:basedOn w:val="DefaultParagraphFont"/>
    <w:uiPriority w:val="99"/>
    <w:unhideWhenUsed/>
    <w:rsid w:val="007977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2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9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7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55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780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239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862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401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t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if"/><Relationship Id="rId5" Type="http://schemas.openxmlformats.org/officeDocument/2006/relationships/settings" Target="settings.xml"/><Relationship Id="rId15" Type="http://schemas.openxmlformats.org/officeDocument/2006/relationships/image" Target="media/image8.tif"/><Relationship Id="rId10" Type="http://schemas.openxmlformats.org/officeDocument/2006/relationships/image" Target="media/image3.tif"/><Relationship Id="rId4" Type="http://schemas.microsoft.com/office/2007/relationships/stylesWithEffects" Target="stylesWithEffects.xml"/><Relationship Id="rId9" Type="http://schemas.openxmlformats.org/officeDocument/2006/relationships/image" Target="media/image2.tif"/><Relationship Id="rId14" Type="http://schemas.openxmlformats.org/officeDocument/2006/relationships/image" Target="media/image7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DDBE9-5BFB-4B11-8C58-FD709AA8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DoriDick</dc:creator>
  <cp:lastModifiedBy>Shaun Walbridge</cp:lastModifiedBy>
  <cp:revision>18</cp:revision>
  <dcterms:created xsi:type="dcterms:W3CDTF">2013-09-05T02:29:00Z</dcterms:created>
  <dcterms:modified xsi:type="dcterms:W3CDTF">2013-10-11T08:07:00Z</dcterms:modified>
</cp:coreProperties>
</file>